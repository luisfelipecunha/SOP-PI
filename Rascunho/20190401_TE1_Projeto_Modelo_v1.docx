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/>
        <w:jc w:val="center"/>
        <w:rPr>
          <w:lang w:val="pt-BR" w:eastAsia="pt-BR"/>
        </w:rPr>
      </w:pPr>
      <w:r>
        <w:rPr>
          <w:lang w:val="pt-BR" w:eastAsia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3733800</wp:posOffset>
            </wp:positionH>
            <wp:positionV relativeFrom="paragraph">
              <wp:posOffset>-540385</wp:posOffset>
            </wp:positionV>
            <wp:extent cx="1905000" cy="643255"/>
            <wp:effectExtent l="0" t="0" r="0" b="0"/>
            <wp:wrapNone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-558165</wp:posOffset>
            </wp:positionV>
            <wp:extent cx="2816860" cy="614680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Universidade do Estado de Santa Catarina/Centro de Ciências Tecnológicas – UDESC/CCT</w:t>
      </w:r>
    </w:p>
    <w:p>
      <w:pPr>
        <w:pStyle w:val="Normal"/>
        <w:widowControl w:val="false"/>
        <w:spacing w:lineRule="auto" w:line="360"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Departamento de Ciência da Computação - DCC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Curso: TADS – Tecnologia em Análise e Desenvolvimento  de Sistemas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Disciplina: SOP0002 – Sistemas Operacionais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Professor: Charles Christian Miers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Acadêmicos(as): </w:t>
      </w:r>
      <w:r>
        <w:rPr>
          <w:color w:val="000000"/>
        </w:rPr>
        <w:t>Bryan</w:t>
      </w:r>
    </w:p>
    <w:p>
      <w:pPr>
        <w:pStyle w:val="Normal"/>
        <w:widowControl w:val="false"/>
        <w:spacing w:lineRule="auto" w:line="360"/>
        <w:jc w:val="both"/>
        <w:rPr/>
      </w:pPr>
      <w:r>
        <w:rPr>
          <w:color w:val="000000"/>
        </w:rPr>
        <w:tab/>
        <w:tab/>
        <w:tab/>
        <w:tab/>
        <w:tab/>
        <w:t xml:space="preserve">                            Luara</w:t>
      </w:r>
    </w:p>
    <w:p>
      <w:pPr>
        <w:pStyle w:val="Normal"/>
        <w:widowControl w:val="false"/>
        <w:spacing w:lineRule="auto" w:line="360"/>
        <w:jc w:val="both"/>
        <w:rPr>
          <w:color w:val="000000"/>
        </w:rPr>
      </w:pPr>
      <w:r>
        <w:rPr>
          <w:color w:val="000000"/>
        </w:rPr>
        <w:tab/>
        <w:t xml:space="preserve">     </w:t>
        <w:tab/>
        <w:t xml:space="preserve">                Luís Felipe da Cunha Duarte</w:t>
      </w:r>
    </w:p>
    <w:p>
      <w:pPr>
        <w:pStyle w:val="Normal"/>
        <w:widowControl w:val="false"/>
        <w:spacing w:lineRule="auto" w:line="360"/>
        <w:jc w:val="both"/>
        <w:rPr/>
      </w:pPr>
      <w:r>
        <w:rPr>
          <w:color w:val="000000"/>
        </w:rPr>
        <w:tab/>
        <w:tab/>
        <w:tab/>
        <w:t xml:space="preserve">                            Vitória</w:t>
      </w:r>
    </w:p>
    <w:p>
      <w:pPr>
        <w:pStyle w:val="Normal"/>
        <w:widowControl w:val="false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TÍTULO: </w:t>
      </w:r>
      <w:r>
        <w:rPr>
          <w:color w:val="000000"/>
        </w:rPr>
        <w:t>COMPARAÇÃO DO DESEMPENHO ENTRE O RASPBERRY PI 1 MODEL B+ E O RASPBERRY PI 4 MODEL B+, COM FOCO NO CONSUMO DE PROCESSADOR, MEMÓRIA E VELOCIDADE DE I/O NA MEMÓRIA SECUNDÁRIA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OBJETIVO: 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>Comparar o desempenho do Raspberry PI 1 model B+ com o Raspberry PI 4 model B+, ambos executando o Raspberry PI OS 1.4 tendo como parâmetros o consumo de processador, consumo de memória, escrita e leitura na memória principal e velocidade de I/O na memória secundária com base nos benchmarks Linpack, RAMspeed/SMP e o Python GPIO Zero.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sectPr>
          <w:type w:val="nextPage"/>
          <w:pgSz w:w="11906" w:h="16838"/>
          <w:pgMar w:left="1701" w:right="1134" w:header="0" w:top="2835" w:footer="0" w:bottom="1701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/>
        <w:jc w:val="both"/>
        <w:rPr/>
      </w:pPr>
      <w:r>
        <w:rPr/>
        <w:t>JUSTIFICATIVA: Com o avanço da tecnologia utilizada nos computadores, a miniaturização dos dispositivos se tornou cada vez mais latente e necessária, de tal maneira que computadores completos do tamanho de cartões de crédito são cada vez mais comuns. Portanto a comparação entre as gerações desse hardware se faz necessária a fim de  atestar a melhora na capacidade de processamento, consumo de memória e na velocidade de I/O.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ESCOPO DE TRABALHO</w:t>
      </w:r>
    </w:p>
    <w:p>
      <w:pPr>
        <w:pStyle w:val="Normal"/>
        <w:widowControl w:val="false"/>
        <w:spacing w:lineRule="auto" w:line="360"/>
        <w:jc w:val="both"/>
        <w:rPr>
          <w:b/>
          <w:b/>
          <w:color w:val="000000"/>
        </w:rPr>
      </w:pPr>
      <w:r>
        <w:rPr>
          <w:b/>
          <w:color w:val="000000"/>
        </w:rPr>
        <w:t>INTRODUÇÃO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color w:val="000000"/>
        </w:rPr>
      </w:pPr>
      <w:r>
        <w:rPr>
          <w:b/>
          <w:color w:val="000000"/>
        </w:rPr>
        <w:t>CONCEITOS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bookmarkStart w:id="0" w:name="docs-internal-guid-f8f70897-fbcd-dc18-0a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DEFINIÇÃO DE HARDWARE LIVRE</w:t>
      </w:r>
      <w:r>
        <w:rPr>
          <w:rFonts w:eastAsia="Times New Roman" w:cs="Times New Roman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1" w:name="docs-internal-guid-f8f70897-fbce-2c86-3d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HISTÓRICO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2" w:name="docs-internal-guid-f8f70897-fbce-4251-83"/>
      <w:bookmarkEnd w:id="2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PRINCIPAIS HARDWARES  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>
          <w:rFonts w:eastAsia="Times New Roman" w:cs="Times New Roman"/>
          <w:color w:val="auto"/>
          <w:sz w:val="24"/>
          <w:szCs w:val="24"/>
          <w:lang w:val="pt-BR" w:bidi="ar-SA"/>
        </w:rPr>
        <w:t>RASPBERRY PI</w:t>
      </w:r>
      <w:r>
        <w:rPr/>
        <w:t xml:space="preserve">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/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/>
        <w:t>VERSÕES PRINCIPAIS DA SÉRIE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/>
        <w:t>DEFINIÇÃO DE SOFTWARE LIVRE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bookmarkStart w:id="3" w:name="docs-internal-guid-f8f70897-fbce-cba5-c7"/>
      <w:bookmarkStart w:id="4" w:name="docs-internal-guid-f8f70897-fbd0-2cec-56"/>
      <w:bookmarkEnd w:id="3"/>
      <w:bookmarkEnd w:id="4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HISTÓRICO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PRINCIPAIS VERSÕES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HISTÓRICO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CARACTERÍSTICAS PRINCIPAIS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BENCHMARK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CONCEITO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PRINCIPAIS TIPOS</w:t>
      </w:r>
    </w:p>
    <w:p>
      <w:pPr>
        <w:pStyle w:val="Normal"/>
        <w:widowControl w:val="false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ab/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b/>
          <w:b/>
          <w:color w:val="000000"/>
        </w:rPr>
      </w:pPr>
      <w:bookmarkStart w:id="5" w:name="docs-internal-guid-f8f70897-fbd0-6559-2d"/>
      <w:bookmarkEnd w:id="5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PROJETO DE EXPERIMENTO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AMBIENTE DE EXPERIMENTAÇÃO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Hardwares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Raspberry PI 4 model B+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bookmarkStart w:id="6" w:name="docs-internal-guid-f8f70897-fbd2-0294-9f"/>
      <w:bookmarkEnd w:id="6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Softwares utilizados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OS 1.4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b w:val="false"/>
          <w:b w:val="false"/>
          <w:bCs w:val="false"/>
          <w:color w:val="00000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Python GPIO Zero</w:t>
      </w:r>
      <w:bookmarkStart w:id="7" w:name="docs-internal-guid-f8f70897-fbd2-1356-75"/>
      <w:bookmarkEnd w:id="7"/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EXPERIMENTO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Linpack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bookmarkStart w:id="8" w:name="docs-internal-guid-f8f70897-fbd2-0294-9f"/>
      <w:bookmarkEnd w:id="8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RAMspeed/SMP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b w:val="false"/>
          <w:b w:val="false"/>
          <w:bCs w:val="false"/>
          <w:color w:val="000000"/>
        </w:rPr>
      </w:pPr>
      <w:bookmarkStart w:id="9" w:name="docs-internal-guid-f8f70897-fbd2-1356-75"/>
      <w:bookmarkEnd w:id="9"/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Bateria de Testes rodando o Python GPIO Zero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1 model B+</w:t>
      </w:r>
    </w:p>
    <w:p>
      <w:pPr>
        <w:pStyle w:val="Normal"/>
        <w:widowControl w:val="false"/>
        <w:numPr>
          <w:ilvl w:val="3"/>
          <w:numId w:val="1"/>
        </w:numPr>
        <w:tabs>
          <w:tab w:val="clear" w:pos="720"/>
          <w:tab w:val="left" w:pos="2160" w:leader="none"/>
        </w:tabs>
        <w:spacing w:lineRule="auto" w:line="360"/>
        <w:ind w:start="2160" w:hanging="720"/>
        <w:jc w:val="both"/>
        <w:rPr>
          <w:b w:val="false"/>
          <w:b w:val="false"/>
          <w:color w:val="000000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Raspberry PI 4 model B+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pt-BR" w:bidi="ar-SA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360"/>
        <w:ind w:start="720" w:hanging="360"/>
        <w:jc w:val="both"/>
        <w:rPr>
          <w:b/>
          <w:b/>
          <w:color w:val="000000"/>
        </w:rPr>
      </w:pPr>
      <w:r>
        <w:rPr>
          <w:b/>
          <w:color w:val="000000"/>
        </w:rPr>
        <w:t>ANÁLISE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200" w:leader="none"/>
        </w:tabs>
        <w:spacing w:lineRule="auto" w:line="360"/>
        <w:ind w:start="1200" w:hanging="4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bookmarkStart w:id="10" w:name="docs-internal-guid-f8f70897-fbd3-0876-48"/>
      <w:bookmarkEnd w:id="1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da performance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/>
      </w:pPr>
      <w:bookmarkStart w:id="11" w:name="docs-internal-guid-f8f70897-fbd3-17b1-f7"/>
      <w:bookmarkEnd w:id="1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Comparação dos resultados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eastAsia="pt-BR" w:bidi="ar-SA"/>
        </w:rPr>
        <w:t>executando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 xml:space="preserve"> o Linpack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pt-BR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dos resultados executando o RAMspeed/SMP</w:t>
      </w:r>
    </w:p>
    <w:p>
      <w:pPr>
        <w:pStyle w:val="Normal"/>
        <w:widowControl w:val="false"/>
        <w:numPr>
          <w:ilvl w:val="2"/>
          <w:numId w:val="1"/>
        </w:numPr>
        <w:tabs>
          <w:tab w:val="clear" w:pos="720"/>
          <w:tab w:val="left" w:pos="1800" w:leader="none"/>
        </w:tabs>
        <w:spacing w:lineRule="auto" w:line="360"/>
        <w:ind w:start="1800" w:hanging="720"/>
        <w:jc w:val="both"/>
        <w:rPr>
          <w:color w:val="00000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pt-BR" w:bidi="ar-SA"/>
        </w:rPr>
        <w:t>Comparação dos resultados executando o Python GPIO Zero</w:t>
      </w:r>
    </w:p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  <w:color w:val="000000"/>
        </w:rPr>
      </w:pPr>
      <w:r>
        <w:rPr>
          <w:b/>
          <w:color w:val="000000"/>
        </w:rPr>
        <w:t>4 CONSIDERAÇÕES</w:t>
      </w:r>
    </w:p>
    <w:p>
      <w:pPr>
        <w:pStyle w:val="Normal"/>
        <w:widowControl w:val="false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</w:rPr>
      </w:pPr>
      <w:r>
        <w:rPr>
          <w:b/>
        </w:rPr>
        <w:t>REFERÊNCIAS BIBLIOGRÁFICAS</w:t>
      </w:r>
    </w:p>
    <w:p>
      <w:pPr>
        <w:pStyle w:val="Normal"/>
        <w:widowControl w:val="false"/>
        <w:spacing w:lineRule="auto" w:line="360"/>
        <w:ind w:start="360" w:end="0" w:hanging="0"/>
        <w:jc w:val="both"/>
        <w:rPr>
          <w:rFonts w:ascii="Arial" w:hAnsi="Arial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CASTRO, Rodrigo.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Cache comprimido em sistemas de memória virtual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Universidade de São Paulo, São Paulo, 2002.</w:t>
        <w:tab/>
        <w:br/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COSTA, Diego. MATIAS, Rivalino. FAINA, Luís.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Um estudo experimental para caracterização de alocações dinâmicas de memória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Universidade Federal de Uberlândia, Uberlândia, 2014.</w:t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FILHO, João Eriberto Mota.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Descobrindo o Linux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3. ed. São Paulo: Novatec. 2012.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JONES, Tim.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Anatomia do Kernel Linux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Disponível em: &lt;https://www.ibm.com/developerworks/br/library/l-linux-kernel/&gt; Acesso em: 26 mar. 2016.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INTRODUÇÃO ao Grupos de Controle. Disponível em: &lt;https://access.redhat.com/documentation/pt-BR/Red_Hat_Enterprise_Linux/6/html/Resource_Management_Guide/ch01.html&gt;. Acesso em: 06 Abr. 2018.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KERNEL Index. Disponível em: &lt;https://lwn.net/Kernel/Index/&gt;. Acesso em: 25 mar. 2017.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LINUX Versions. Disponível em: &lt;http://kernelnewbies.org/LinuxVersions&gt;. Acesso em: 27 mar. 2017.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MAGALHÃES, Maurício. CARDOZO, Eleri. FAINA, Luís.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Introdução aos sistemas operacionais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Universidade Estadual de Campinas, Campinas, 2001.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MAZIERO, Carlos.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Sistemas operacionais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: Gerência de memória. Universidade Tecnológica Federal do Paraná, Curitiba, 2011.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RUSLING, David A.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Linux Kernel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Disponível em: &lt;http://kos.enix.org/pub/linux_kernel.pdf&gt; Acesso em: 25 mar. 2016.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SILBERSCHATZ, Abraham. GALVIN, Peter. GAGNE, Greg.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Operating system concepct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9. ed. United States of America: Wiley, 2013.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TANENBAUM, Andrew.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Modern operating system.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3. ed. United States of America: Pearson Prentice Hall, 2009. </w:t>
      </w:r>
    </w:p>
    <w:p>
      <w:pPr>
        <w:pStyle w:val="Corpodotexto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bidi w:val="0"/>
        <w:spacing w:lineRule="auto" w:line="276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Linux Kernel Archives. Disponível em: &lt;http://www.kernel.org&gt;. Acesso em: 25 mar. 2017.</w:t>
      </w:r>
    </w:p>
    <w:p>
      <w:pPr>
        <w:pStyle w:val="Corpodotexto"/>
        <w:spacing w:lineRule="auto" w:line="276"/>
        <w:rPr>
          <w:color w:val="FF0000"/>
        </w:rPr>
      </w:pPr>
      <w:r>
        <w:rPr>
          <w:color w:val="FF0000"/>
        </w:rPr>
      </w:r>
    </w:p>
    <w:p>
      <w:pPr>
        <w:pStyle w:val="Corpodotexto"/>
        <w:spacing w:lineRule="auto" w:line="276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spacing w:lineRule="auto" w:line="360"/>
        <w:ind w:start="0" w:end="0" w:hanging="0"/>
        <w:jc w:val="both"/>
        <w:rPr>
          <w:b/>
          <w:b/>
          <w:bCs/>
        </w:rPr>
      </w:pPr>
      <w:r>
        <w:rPr>
          <w:b/>
          <w:bCs/>
        </w:rPr>
        <w:t>CRONOGRAMA</w:t>
      </w:r>
    </w:p>
    <w:tbl>
      <w:tblPr>
        <w:tblW w:w="9350" w:type="dxa"/>
        <w:jc w:val="start"/>
        <w:tblInd w:w="-93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2487"/>
        <w:gridCol w:w="2046"/>
        <w:gridCol w:w="2217"/>
        <w:gridCol w:w="2599"/>
      </w:tblGrid>
      <w:tr>
        <w:trPr>
          <w:cantSplit w:val="true"/>
        </w:trPr>
        <w:tc>
          <w:tcPr>
            <w:tcW w:w="2487" w:type="dxa"/>
            <w:vMerge w:val="restart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ATIVIDADE</w:t>
            </w:r>
          </w:p>
        </w:tc>
        <w:tc>
          <w:tcPr>
            <w:tcW w:w="2046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Agosto</w:t>
            </w:r>
          </w:p>
        </w:tc>
        <w:tc>
          <w:tcPr>
            <w:tcW w:w="2217" w:type="dxa"/>
            <w:gridSpan w:val="4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Setembro</w:t>
            </w:r>
          </w:p>
        </w:tc>
        <w:tc>
          <w:tcPr>
            <w:tcW w:w="2599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Outubro</w:t>
            </w:r>
          </w:p>
        </w:tc>
      </w:tr>
      <w:tr>
        <w:trPr>
          <w:trHeight w:val="357" w:hRule="atLeast"/>
          <w:cantSplit w:val="true"/>
        </w:trPr>
        <w:tc>
          <w:tcPr>
            <w:tcW w:w="2487" w:type="dxa"/>
            <w:vMerge w:val="continue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/>
        </w:tc>
        <w:tc>
          <w:tcPr>
            <w:tcW w:w="108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966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13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082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1417" w:type="dxa"/>
            <w:tcBorders>
              <w:start w:val="single" w:sz="2" w:space="0" w:color="000000"/>
              <w:bottom w:val="single" w:sz="2" w:space="0" w:color="000000"/>
            </w:tcBorders>
            <w:shd w:fill="9999FF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Prev</w:t>
            </w:r>
          </w:p>
        </w:tc>
        <w:tc>
          <w:tcPr>
            <w:tcW w:w="11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9999FF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FFFF"/>
                <w:sz w:val="20"/>
                <w:szCs w:val="20"/>
              </w:rPr>
              <w:t>Real</w:t>
            </w:r>
          </w:p>
        </w:tc>
      </w:tr>
      <w:tr>
        <w:trPr>
          <w:trHeight w:val="357" w:hRule="atLeast"/>
        </w:trPr>
        <w:tc>
          <w:tcPr>
            <w:tcW w:w="2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do Projeto</w:t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25/08</w:t>
            </w:r>
          </w:p>
        </w:tc>
        <w:tc>
          <w:tcPr>
            <w:tcW w:w="9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7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86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1</w:t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080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7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86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2</w:t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0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7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86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Capítulo 3</w:t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80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7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86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87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Con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siderações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/Introdução</w:t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80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7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86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87" w:type="dxa"/>
            <w:tcBorders>
              <w:start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TE1 Completo</w:t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7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186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24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Entrega da Apresentação</w:t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7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186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357" w:hRule="atLeast"/>
        </w:trPr>
        <w:tc>
          <w:tcPr>
            <w:tcW w:w="2487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Apresentação</w:t>
            </w:r>
          </w:p>
        </w:tc>
        <w:tc>
          <w:tcPr>
            <w:tcW w:w="108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6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7" w:type="dxa"/>
            <w:gridSpan w:val="2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186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/>
        <w:ind w:start="360" w:end="0" w:hanging="0"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200"/>
        </w:tabs>
        <w:ind w:start="1200" w:hanging="480"/>
      </w:pPr>
      <w:rPr>
        <w:color w:val="000000"/>
      </w:rPr>
    </w:lvl>
    <w:lvl w:ilvl="2">
      <w:start w:val="1"/>
      <w:numFmt w:val="decimal"/>
      <w:lvlText w:val="%1.%2.%3"/>
      <w:lvlJc w:val="start"/>
      <w:pPr>
        <w:tabs>
          <w:tab w:val="num" w:pos="1800"/>
        </w:tabs>
        <w:ind w:start="1800" w:hanging="720"/>
      </w:pPr>
    </w:lvl>
    <w:lvl w:ilvl="3">
      <w:start w:val="1"/>
      <w:numFmt w:val="decimal"/>
      <w:lvlText w:val="%1.%2.%3.%4"/>
      <w:lvlJc w:val="start"/>
      <w:pPr>
        <w:tabs>
          <w:tab w:val="num" w:pos="2160"/>
        </w:tabs>
        <w:ind w:start="2160" w:hanging="720"/>
      </w:pPr>
    </w:lvl>
    <w:lvl w:ilvl="4">
      <w:start w:val="1"/>
      <w:numFmt w:val="decimal"/>
      <w:lvlText w:val="%1.%2.%3.%4.%5"/>
      <w:lvlJc w:val="start"/>
      <w:pPr>
        <w:tabs>
          <w:tab w:val="num" w:pos="2880"/>
        </w:tabs>
        <w:ind w:start="2880" w:hanging="1080"/>
      </w:pPr>
    </w:lvl>
    <w:lvl w:ilvl="5">
      <w:start w:val="1"/>
      <w:numFmt w:val="decimal"/>
      <w:lvlText w:val="%1.%2.%3.%4.%5.%6"/>
      <w:lvlJc w:val="start"/>
      <w:pPr>
        <w:tabs>
          <w:tab w:val="num" w:pos="3240"/>
        </w:tabs>
        <w:ind w:start="3240" w:hanging="1080"/>
      </w:pPr>
    </w:lvl>
    <w:lvl w:ilvl="6">
      <w:start w:val="1"/>
      <w:numFmt w:val="decimal"/>
      <w:lvlText w:val="%1.%2.%3.%4.%5.%6.%7"/>
      <w:lvlJc w:val="start"/>
      <w:pPr>
        <w:tabs>
          <w:tab w:val="num" w:pos="3960"/>
        </w:tabs>
        <w:ind w:start="3960" w:hanging="1440"/>
      </w:pPr>
    </w:lvl>
    <w:lvl w:ilvl="7">
      <w:start w:val="1"/>
      <w:numFmt w:val="decimal"/>
      <w:lvlText w:val="%1.%2.%3.%4.%5.%6.%7.%8"/>
      <w:lvlJc w:val="start"/>
      <w:pPr>
        <w:tabs>
          <w:tab w:val="num" w:pos="4320"/>
        </w:tabs>
        <w:ind w:start="4320" w:hanging="1440"/>
      </w:pPr>
    </w:lvl>
    <w:lvl w:ilvl="8">
      <w:start w:val="1"/>
      <w:numFmt w:val="decimal"/>
      <w:lvlText w:val="%1.%2.%3.%4.%5.%6.%7.%8.%9"/>
      <w:lvlJc w:val="start"/>
      <w:pPr>
        <w:tabs>
          <w:tab w:val="num" w:pos="5040"/>
        </w:tabs>
        <w:ind w:start="5040" w:hanging="180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revisionView w:insDel="0" w:formatting="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sz w:val="20"/>
        <w:szCs w:val="24"/>
        <w:lang w:val="pt-BR" w:eastAsia="pt-BR" w:bidi="pt-B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Caracteresdenotaderodap">
    <w:name w:val="Caracteres de nota de rodapé"/>
    <w:qFormat/>
    <w:rPr/>
  </w:style>
  <w:style w:type="character" w:styleId="LinkdaInternet">
    <w:name w:val="Link da Internet"/>
    <w:basedOn w:val="Fontepargpadro"/>
    <w:rPr>
      <w:color w:val="0000FF"/>
      <w:u w:val="single"/>
    </w:rPr>
  </w:style>
  <w:style w:type="character" w:styleId="Linkdainternetvisitado">
    <w:name w:val="Link da internet visitado"/>
    <w:basedOn w:val="Fontepargpadro"/>
    <w:rPr>
      <w:color w:val="800080"/>
      <w:u w:val="single"/>
    </w:rPr>
  </w:style>
  <w:style w:type="character" w:styleId="Caracteresdenotadefim">
    <w:name w:val="Caracteres de nota de fim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Nfase">
    <w:name w:val="Ênfase"/>
    <w:basedOn w:val="Fontepargpadro"/>
    <w:qFormat/>
    <w:rPr>
      <w:i/>
      <w:iCs/>
    </w:rPr>
  </w:style>
  <w:style w:type="character" w:styleId="WW8Num2z1">
    <w:name w:val="WW8Num2z1"/>
    <w:qFormat/>
    <w:rPr>
      <w:color w:val="000000"/>
    </w:rPr>
  </w:style>
  <w:style w:type="character" w:styleId="Fontepargpadro">
    <w:name w:val="Fonte parág. padrão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  <w:i/>
      <w:iCs/>
    </w:rPr>
  </w:style>
  <w:style w:type="paragraph" w:styleId="Notaderodap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Notadefim">
    <w:name w:val="End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PrformataoHTML">
    <w:name w:val="Pré-formatação HTML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LibreOffice/6.4.5.2$Linux_X86_64 LibreOffice_project/40$Build-2</Application>
  <Pages>4</Pages>
  <Words>612</Words>
  <Characters>3870</Characters>
  <CharactersWithSpaces>4447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2004-08-01T23:14:00Z</dcterms:created>
  <dc:creator>Mendonca</dc:creator>
  <dc:description/>
  <dc:language>pt-BR</dc:language>
  <cp:lastModifiedBy/>
  <cp:lastPrinted>2003-03-05T18:14:00Z</cp:lastPrinted>
  <dcterms:modified xsi:type="dcterms:W3CDTF">2020-08-24T22:52:58Z</dcterms:modified>
  <cp:revision>27</cp:revision>
  <dc:subject/>
  <dc:title>UDESC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